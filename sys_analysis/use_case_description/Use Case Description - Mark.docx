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3384"/>
        <w:gridCol w:w="3119"/>
      </w:tblGrid>
      <w:tr w:rsidR="008A1BA4" w:rsidTr="00625F7A">
        <w:tc>
          <w:tcPr>
            <w:tcW w:w="2423" w:type="dxa"/>
          </w:tcPr>
          <w:p w:rsidR="008A1BA4" w:rsidRDefault="008A1BA4">
            <w:r>
              <w:t>Use case name:</w:t>
            </w:r>
          </w:p>
        </w:tc>
        <w:tc>
          <w:tcPr>
            <w:tcW w:w="6503" w:type="dxa"/>
            <w:gridSpan w:val="2"/>
          </w:tcPr>
          <w:p w:rsidR="008A1BA4" w:rsidRDefault="00625F7A">
            <w:r>
              <w:t>Account Management</w:t>
            </w:r>
          </w:p>
        </w:tc>
      </w:tr>
      <w:tr w:rsidR="008A1BA4" w:rsidTr="00625F7A">
        <w:tc>
          <w:tcPr>
            <w:tcW w:w="2423" w:type="dxa"/>
          </w:tcPr>
          <w:p w:rsidR="008A1BA4" w:rsidRDefault="008A1BA4">
            <w:r>
              <w:t>Scenario:</w:t>
            </w:r>
          </w:p>
        </w:tc>
        <w:tc>
          <w:tcPr>
            <w:tcW w:w="6503" w:type="dxa"/>
            <w:gridSpan w:val="2"/>
          </w:tcPr>
          <w:p w:rsidR="008A1BA4" w:rsidRDefault="00B14D30" w:rsidP="00B14D30">
            <w:r>
              <w:t>A</w:t>
            </w:r>
            <w:r w:rsidR="00625F7A">
              <w:t xml:space="preserve">ccess </w:t>
            </w:r>
            <w:r>
              <w:t>user’s</w:t>
            </w:r>
            <w:r w:rsidR="00625F7A">
              <w:t xml:space="preserve"> account</w:t>
            </w:r>
          </w:p>
        </w:tc>
      </w:tr>
      <w:tr w:rsidR="008A1BA4" w:rsidTr="00625F7A">
        <w:tc>
          <w:tcPr>
            <w:tcW w:w="2423" w:type="dxa"/>
          </w:tcPr>
          <w:p w:rsidR="008A1BA4" w:rsidRDefault="008A1BA4">
            <w:r>
              <w:t>Triggering event:</w:t>
            </w:r>
          </w:p>
        </w:tc>
        <w:tc>
          <w:tcPr>
            <w:tcW w:w="6503" w:type="dxa"/>
            <w:gridSpan w:val="2"/>
          </w:tcPr>
          <w:p w:rsidR="008A1BA4" w:rsidRDefault="00B14D30">
            <w:r>
              <w:t>User</w:t>
            </w:r>
            <w:r w:rsidR="00625F7A">
              <w:t xml:space="preserve"> wants updates of their account</w:t>
            </w:r>
          </w:p>
        </w:tc>
      </w:tr>
      <w:tr w:rsidR="008A1BA4" w:rsidTr="00625F7A">
        <w:tc>
          <w:tcPr>
            <w:tcW w:w="2423" w:type="dxa"/>
          </w:tcPr>
          <w:p w:rsidR="008A1BA4" w:rsidRDefault="008A1BA4">
            <w:r>
              <w:t>Brief description:</w:t>
            </w:r>
          </w:p>
        </w:tc>
        <w:tc>
          <w:tcPr>
            <w:tcW w:w="6503" w:type="dxa"/>
            <w:gridSpan w:val="2"/>
          </w:tcPr>
          <w:p w:rsidR="008A1BA4" w:rsidRDefault="00625F7A" w:rsidP="00B14D30">
            <w:r>
              <w:t xml:space="preserve">Account can be deleted if </w:t>
            </w:r>
            <w:r w:rsidR="00B14D30">
              <w:t>user</w:t>
            </w:r>
            <w:r>
              <w:t xml:space="preserve"> requested it</w:t>
            </w:r>
            <w:r w:rsidR="00B14D30">
              <w:t>,</w:t>
            </w:r>
            <w:r>
              <w:t xml:space="preserve"> also it could be updated when there’s information about the customer has changed</w:t>
            </w:r>
          </w:p>
        </w:tc>
      </w:tr>
      <w:tr w:rsidR="008A1BA4" w:rsidTr="00625F7A">
        <w:tc>
          <w:tcPr>
            <w:tcW w:w="2423" w:type="dxa"/>
          </w:tcPr>
          <w:p w:rsidR="008A1BA4" w:rsidRDefault="008A1BA4">
            <w:r>
              <w:t>Actors:</w:t>
            </w:r>
          </w:p>
        </w:tc>
        <w:tc>
          <w:tcPr>
            <w:tcW w:w="6503" w:type="dxa"/>
            <w:gridSpan w:val="2"/>
          </w:tcPr>
          <w:p w:rsidR="008A1BA4" w:rsidRDefault="00B14D30">
            <w:r>
              <w:t>User</w:t>
            </w:r>
          </w:p>
        </w:tc>
      </w:tr>
      <w:tr w:rsidR="008A1BA4" w:rsidTr="00625F7A">
        <w:tc>
          <w:tcPr>
            <w:tcW w:w="2423" w:type="dxa"/>
          </w:tcPr>
          <w:p w:rsidR="008A1BA4" w:rsidRDefault="008A1BA4">
            <w:r>
              <w:t>Related use cases</w:t>
            </w:r>
          </w:p>
        </w:tc>
        <w:tc>
          <w:tcPr>
            <w:tcW w:w="6503" w:type="dxa"/>
            <w:gridSpan w:val="2"/>
          </w:tcPr>
          <w:p w:rsidR="008A1BA4" w:rsidRDefault="000B2533">
            <w:r>
              <w:t>System login</w:t>
            </w:r>
          </w:p>
        </w:tc>
      </w:tr>
      <w:tr w:rsidR="008A1BA4" w:rsidTr="00625F7A">
        <w:tc>
          <w:tcPr>
            <w:tcW w:w="2423" w:type="dxa"/>
          </w:tcPr>
          <w:p w:rsidR="008A1BA4" w:rsidRDefault="008A1BA4">
            <w:r>
              <w:t>Stakeholders:</w:t>
            </w:r>
          </w:p>
        </w:tc>
        <w:tc>
          <w:tcPr>
            <w:tcW w:w="6503" w:type="dxa"/>
            <w:gridSpan w:val="2"/>
          </w:tcPr>
          <w:p w:rsidR="008A1BA4" w:rsidRDefault="00070ACA" w:rsidP="00070ACA">
            <w:r>
              <w:t>User</w:t>
            </w:r>
          </w:p>
        </w:tc>
      </w:tr>
      <w:tr w:rsidR="008A1BA4" w:rsidTr="00625F7A">
        <w:tc>
          <w:tcPr>
            <w:tcW w:w="2423" w:type="dxa"/>
          </w:tcPr>
          <w:p w:rsidR="008A1BA4" w:rsidRDefault="008A1BA4">
            <w:r>
              <w:t>Preconditions:</w:t>
            </w:r>
          </w:p>
        </w:tc>
        <w:tc>
          <w:tcPr>
            <w:tcW w:w="6503" w:type="dxa"/>
            <w:gridSpan w:val="2"/>
          </w:tcPr>
          <w:p w:rsidR="008A1BA4" w:rsidRDefault="00625F7A">
            <w:r>
              <w:t>User authorization must exist</w:t>
            </w:r>
          </w:p>
          <w:p w:rsidR="00625F7A" w:rsidRDefault="00625F7A">
            <w:r>
              <w:t>Information provided must be verified</w:t>
            </w:r>
          </w:p>
        </w:tc>
      </w:tr>
      <w:tr w:rsidR="008A1BA4" w:rsidTr="00625F7A">
        <w:tc>
          <w:tcPr>
            <w:tcW w:w="2423" w:type="dxa"/>
          </w:tcPr>
          <w:p w:rsidR="008A1BA4" w:rsidRDefault="008A1BA4">
            <w:r>
              <w:t>Postconditions:</w:t>
            </w:r>
          </w:p>
        </w:tc>
        <w:tc>
          <w:tcPr>
            <w:tcW w:w="6503" w:type="dxa"/>
            <w:gridSpan w:val="2"/>
          </w:tcPr>
          <w:p w:rsidR="008A1BA4" w:rsidRDefault="003C6D15">
            <w:r>
              <w:t>Unauthorized user will be prompted to try to sign in again</w:t>
            </w:r>
            <w:r w:rsidR="00A06853">
              <w:t>.</w:t>
            </w:r>
          </w:p>
          <w:p w:rsidR="00A06853" w:rsidRDefault="00070ACA">
            <w:r>
              <w:t xml:space="preserve">Deleting </w:t>
            </w:r>
            <w:r>
              <w:t>user</w:t>
            </w:r>
            <w:r>
              <w:t>s</w:t>
            </w:r>
            <w:r w:rsidR="00A06853">
              <w:t xml:space="preserve"> account needs to have verification of the </w:t>
            </w:r>
            <w:r>
              <w:t>user</w:t>
            </w:r>
            <w:r w:rsidR="00A06853">
              <w:t>.</w:t>
            </w:r>
          </w:p>
          <w:p w:rsidR="00A06853" w:rsidRDefault="00070ACA" w:rsidP="00070ACA">
            <w:r>
              <w:t xml:space="preserve">Updates of </w:t>
            </w:r>
            <w:r>
              <w:t>user</w:t>
            </w:r>
            <w:r w:rsidR="00A06853">
              <w:t xml:space="preserve"> account </w:t>
            </w:r>
            <w:r w:rsidR="002933B2">
              <w:t xml:space="preserve">information must have </w:t>
            </w:r>
            <w:r>
              <w:t>their</w:t>
            </w:r>
            <w:r w:rsidR="002933B2">
              <w:t xml:space="preserve"> </w:t>
            </w:r>
            <w:r w:rsidR="00A06853">
              <w:t>permission.</w:t>
            </w:r>
          </w:p>
        </w:tc>
      </w:tr>
      <w:tr w:rsidR="00625F7A" w:rsidTr="00625F7A">
        <w:tc>
          <w:tcPr>
            <w:tcW w:w="2423" w:type="dxa"/>
            <w:vMerge w:val="restart"/>
          </w:tcPr>
          <w:p w:rsidR="00625F7A" w:rsidRDefault="00625F7A">
            <w:r>
              <w:t>Flow of activities:</w:t>
            </w:r>
          </w:p>
        </w:tc>
        <w:tc>
          <w:tcPr>
            <w:tcW w:w="3384" w:type="dxa"/>
          </w:tcPr>
          <w:p w:rsidR="00625F7A" w:rsidRDefault="00625F7A" w:rsidP="00625F7A">
            <w:pPr>
              <w:jc w:val="center"/>
            </w:pPr>
            <w:r>
              <w:t>Actor</w:t>
            </w:r>
          </w:p>
        </w:tc>
        <w:tc>
          <w:tcPr>
            <w:tcW w:w="3119" w:type="dxa"/>
          </w:tcPr>
          <w:p w:rsidR="00625F7A" w:rsidRDefault="00625F7A" w:rsidP="00625F7A">
            <w:pPr>
              <w:jc w:val="center"/>
            </w:pPr>
            <w:r>
              <w:t>System</w:t>
            </w:r>
          </w:p>
        </w:tc>
      </w:tr>
      <w:tr w:rsidR="00625F7A" w:rsidTr="00625F7A">
        <w:tc>
          <w:tcPr>
            <w:tcW w:w="2423" w:type="dxa"/>
            <w:vMerge/>
          </w:tcPr>
          <w:p w:rsidR="00625F7A" w:rsidRDefault="00625F7A"/>
        </w:tc>
        <w:tc>
          <w:tcPr>
            <w:tcW w:w="3384" w:type="dxa"/>
          </w:tcPr>
          <w:p w:rsidR="00625F7A" w:rsidRDefault="00DE68F2" w:rsidP="00DE68F2">
            <w:r>
              <w:t>1. Login to the system</w:t>
            </w:r>
          </w:p>
          <w:p w:rsidR="00DE68F2" w:rsidRDefault="00DE68F2" w:rsidP="00DE68F2"/>
          <w:p w:rsidR="00DE68F2" w:rsidRDefault="00DE68F2" w:rsidP="00DE68F2"/>
          <w:p w:rsidR="00DE68F2" w:rsidRDefault="00DE68F2" w:rsidP="00DE68F2">
            <w:r>
              <w:t>2. Start Session</w:t>
            </w:r>
          </w:p>
          <w:p w:rsidR="00A736B5" w:rsidRDefault="00A736B5" w:rsidP="00DE68F2"/>
          <w:p w:rsidR="00A736B5" w:rsidRDefault="00A736B5" w:rsidP="00DE68F2"/>
          <w:p w:rsidR="00A736B5" w:rsidRDefault="00A736B5" w:rsidP="00DE68F2">
            <w:r>
              <w:t xml:space="preserve">3. List of </w:t>
            </w:r>
            <w:r w:rsidR="00070ACA">
              <w:t>user</w:t>
            </w:r>
            <w:r w:rsidR="00070ACA">
              <w:t>s</w:t>
            </w:r>
            <w:r>
              <w:t xml:space="preserve"> account</w:t>
            </w:r>
          </w:p>
          <w:p w:rsidR="00A736B5" w:rsidRDefault="00A736B5" w:rsidP="00DE68F2"/>
          <w:p w:rsidR="00A736B5" w:rsidRDefault="00A736B5" w:rsidP="00DE68F2"/>
          <w:p w:rsidR="00A736B5" w:rsidRDefault="00A736B5" w:rsidP="00DE68F2"/>
          <w:p w:rsidR="00A736B5" w:rsidRDefault="00A736B5" w:rsidP="00DE68F2">
            <w:r>
              <w:t>4. Delete Account</w:t>
            </w:r>
          </w:p>
          <w:p w:rsidR="00A736B5" w:rsidRDefault="00A736B5" w:rsidP="00DE68F2"/>
          <w:p w:rsidR="00A736B5" w:rsidRDefault="00A736B5" w:rsidP="00DE68F2"/>
          <w:p w:rsidR="00A736B5" w:rsidRDefault="00A736B5" w:rsidP="00DE68F2">
            <w:r>
              <w:t>5. Update Account</w:t>
            </w:r>
          </w:p>
        </w:tc>
        <w:tc>
          <w:tcPr>
            <w:tcW w:w="3119" w:type="dxa"/>
          </w:tcPr>
          <w:p w:rsidR="00625F7A" w:rsidRDefault="00DE68F2" w:rsidP="00DE68F2">
            <w:pPr>
              <w:pStyle w:val="ListParagraph"/>
              <w:numPr>
                <w:ilvl w:val="1"/>
                <w:numId w:val="1"/>
              </w:numPr>
            </w:pPr>
            <w:r>
              <w:t>System verify authorization of the user</w:t>
            </w:r>
          </w:p>
          <w:p w:rsidR="00DE68F2" w:rsidRDefault="00DE68F2" w:rsidP="00DE68F2"/>
          <w:p w:rsidR="00DE68F2" w:rsidRDefault="00DE68F2" w:rsidP="00DE68F2">
            <w:r>
              <w:t xml:space="preserve">2.1. System starts session if the user is a </w:t>
            </w:r>
            <w:r w:rsidR="00A736B5">
              <w:t>authorize</w:t>
            </w:r>
          </w:p>
          <w:p w:rsidR="00DE68F2" w:rsidRDefault="00DE68F2" w:rsidP="00DE68F2"/>
          <w:p w:rsidR="00DE68F2" w:rsidRDefault="00A736B5" w:rsidP="00DE68F2">
            <w:r>
              <w:t>3.1. s</w:t>
            </w:r>
            <w:r w:rsidR="00070ACA">
              <w:t xml:space="preserve">ystem display all the </w:t>
            </w:r>
            <w:r w:rsidR="00070ACA">
              <w:t>user</w:t>
            </w:r>
            <w:r w:rsidR="00070ACA">
              <w:t>s</w:t>
            </w:r>
            <w:r>
              <w:t xml:space="preserve"> account available on the system database</w:t>
            </w:r>
          </w:p>
          <w:p w:rsidR="00A736B5" w:rsidRDefault="00A736B5" w:rsidP="00DE68F2"/>
          <w:p w:rsidR="00A736B5" w:rsidRDefault="00A736B5" w:rsidP="00DE68F2">
            <w:r>
              <w:t>4.1. System delete a</w:t>
            </w:r>
            <w:r w:rsidR="00070ACA">
              <w:t xml:space="preserve">ll the data of the </w:t>
            </w:r>
            <w:r w:rsidR="00070ACA">
              <w:t>user</w:t>
            </w:r>
          </w:p>
          <w:p w:rsidR="00A736B5" w:rsidRDefault="00A736B5" w:rsidP="00DE68F2"/>
          <w:p w:rsidR="00A736B5" w:rsidRDefault="00070ACA" w:rsidP="00DE68F2">
            <w:r>
              <w:t xml:space="preserve">5.1 System updates the </w:t>
            </w:r>
            <w:r>
              <w:t>user</w:t>
            </w:r>
            <w:r w:rsidR="00A736B5">
              <w:t xml:space="preserve"> data</w:t>
            </w:r>
          </w:p>
        </w:tc>
      </w:tr>
      <w:tr w:rsidR="008A1BA4" w:rsidTr="00625F7A">
        <w:tc>
          <w:tcPr>
            <w:tcW w:w="2423" w:type="dxa"/>
          </w:tcPr>
          <w:p w:rsidR="008A1BA4" w:rsidRDefault="00625F7A">
            <w:r>
              <w:t>Expectation conditions:</w:t>
            </w:r>
          </w:p>
        </w:tc>
        <w:tc>
          <w:tcPr>
            <w:tcW w:w="6503" w:type="dxa"/>
            <w:gridSpan w:val="2"/>
          </w:tcPr>
          <w:p w:rsidR="003368BB" w:rsidRDefault="003368BB" w:rsidP="003368BB">
            <w:pPr>
              <w:pStyle w:val="ListParagraph"/>
              <w:numPr>
                <w:ilvl w:val="1"/>
                <w:numId w:val="2"/>
              </w:numPr>
            </w:pPr>
            <w:r>
              <w:t>If the user don’t have authorization it will be prompted to try again</w:t>
            </w:r>
          </w:p>
        </w:tc>
      </w:tr>
    </w:tbl>
    <w:p w:rsidR="00943D1F" w:rsidRDefault="00943D1F"/>
    <w:p w:rsidR="00F125AE" w:rsidRDefault="00F125AE"/>
    <w:p w:rsidR="00F125AE" w:rsidRDefault="00F125AE"/>
    <w:p w:rsidR="00F125AE" w:rsidRDefault="00F125AE"/>
    <w:p w:rsidR="00F125AE" w:rsidRDefault="00F125AE"/>
    <w:p w:rsidR="00F125AE" w:rsidRDefault="00F125AE"/>
    <w:p w:rsidR="00F125AE" w:rsidRDefault="00F125AE"/>
    <w:p w:rsidR="00F125AE" w:rsidRDefault="00F125AE"/>
    <w:p w:rsidR="00F125AE" w:rsidRDefault="00F125AE"/>
    <w:p w:rsidR="00F125AE" w:rsidRDefault="00F125AE"/>
    <w:p w:rsidR="00F125AE" w:rsidRDefault="00F125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3384"/>
        <w:gridCol w:w="3119"/>
      </w:tblGrid>
      <w:tr w:rsidR="00F125AE" w:rsidTr="005E4F6F">
        <w:tc>
          <w:tcPr>
            <w:tcW w:w="2423" w:type="dxa"/>
          </w:tcPr>
          <w:p w:rsidR="00F125AE" w:rsidRDefault="00F125AE" w:rsidP="005E4F6F">
            <w:r>
              <w:t>Use case name:</w:t>
            </w:r>
          </w:p>
        </w:tc>
        <w:tc>
          <w:tcPr>
            <w:tcW w:w="6503" w:type="dxa"/>
            <w:gridSpan w:val="2"/>
          </w:tcPr>
          <w:p w:rsidR="00F125AE" w:rsidRDefault="00F125AE" w:rsidP="005E4F6F">
            <w:r>
              <w:t>Account Registration</w:t>
            </w:r>
          </w:p>
        </w:tc>
      </w:tr>
      <w:tr w:rsidR="00F125AE" w:rsidTr="005E4F6F">
        <w:tc>
          <w:tcPr>
            <w:tcW w:w="2423" w:type="dxa"/>
          </w:tcPr>
          <w:p w:rsidR="00F125AE" w:rsidRDefault="00F125AE" w:rsidP="005E4F6F">
            <w:r>
              <w:lastRenderedPageBreak/>
              <w:t>Scenario:</w:t>
            </w:r>
          </w:p>
        </w:tc>
        <w:tc>
          <w:tcPr>
            <w:tcW w:w="6503" w:type="dxa"/>
            <w:gridSpan w:val="2"/>
          </w:tcPr>
          <w:p w:rsidR="00F125AE" w:rsidRDefault="00070ACA" w:rsidP="005E4F6F">
            <w:r>
              <w:t>User</w:t>
            </w:r>
            <w:del w:id="0" w:author="X I I" w:date="2017-08-18T12:55:00Z">
              <w:r w:rsidR="00F125AE" w:rsidDel="00070ACA">
                <w:delText>tomers</w:delText>
              </w:r>
            </w:del>
            <w:r w:rsidR="00F125AE">
              <w:t xml:space="preserve"> create an account</w:t>
            </w:r>
          </w:p>
        </w:tc>
      </w:tr>
      <w:tr w:rsidR="00F125AE" w:rsidTr="005E4F6F">
        <w:tc>
          <w:tcPr>
            <w:tcW w:w="2423" w:type="dxa"/>
          </w:tcPr>
          <w:p w:rsidR="00F125AE" w:rsidRDefault="00F125AE" w:rsidP="005E4F6F">
            <w:r>
              <w:t>Triggering event:</w:t>
            </w:r>
          </w:p>
        </w:tc>
        <w:tc>
          <w:tcPr>
            <w:tcW w:w="6503" w:type="dxa"/>
            <w:gridSpan w:val="2"/>
          </w:tcPr>
          <w:p w:rsidR="00F125AE" w:rsidRDefault="00070ACA" w:rsidP="005E4F6F">
            <w:r>
              <w:t>New user</w:t>
            </w:r>
            <w:r w:rsidR="00F20716">
              <w:t xml:space="preserve"> register on the system</w:t>
            </w:r>
          </w:p>
        </w:tc>
      </w:tr>
      <w:tr w:rsidR="00F125AE" w:rsidTr="005E4F6F">
        <w:tc>
          <w:tcPr>
            <w:tcW w:w="2423" w:type="dxa"/>
          </w:tcPr>
          <w:p w:rsidR="00F125AE" w:rsidRDefault="00F125AE" w:rsidP="005E4F6F">
            <w:r>
              <w:t>Brief description:</w:t>
            </w:r>
          </w:p>
        </w:tc>
        <w:tc>
          <w:tcPr>
            <w:tcW w:w="6503" w:type="dxa"/>
            <w:gridSpan w:val="2"/>
          </w:tcPr>
          <w:p w:rsidR="00F125AE" w:rsidRDefault="00070ACA" w:rsidP="005E4F6F">
            <w:r>
              <w:t>User</w:t>
            </w:r>
            <w:r w:rsidR="00F20716">
              <w:t xml:space="preserve"> enter details to the form</w:t>
            </w:r>
          </w:p>
        </w:tc>
      </w:tr>
      <w:tr w:rsidR="00F125AE" w:rsidTr="005E4F6F">
        <w:tc>
          <w:tcPr>
            <w:tcW w:w="2423" w:type="dxa"/>
          </w:tcPr>
          <w:p w:rsidR="00F125AE" w:rsidRDefault="00F125AE" w:rsidP="005E4F6F">
            <w:r>
              <w:t>Actors:</w:t>
            </w:r>
          </w:p>
        </w:tc>
        <w:tc>
          <w:tcPr>
            <w:tcW w:w="6503" w:type="dxa"/>
            <w:gridSpan w:val="2"/>
          </w:tcPr>
          <w:p w:rsidR="00F125AE" w:rsidRDefault="00070ACA" w:rsidP="005E4F6F">
            <w:r>
              <w:t>U</w:t>
            </w:r>
            <w:r>
              <w:t>ser</w:t>
            </w:r>
            <w:r>
              <w:t xml:space="preserve"> </w:t>
            </w:r>
          </w:p>
        </w:tc>
      </w:tr>
      <w:tr w:rsidR="00F125AE" w:rsidTr="005E4F6F">
        <w:tc>
          <w:tcPr>
            <w:tcW w:w="2423" w:type="dxa"/>
          </w:tcPr>
          <w:p w:rsidR="00F125AE" w:rsidRDefault="00F125AE" w:rsidP="005E4F6F">
            <w:r>
              <w:t>Related use cases</w:t>
            </w:r>
          </w:p>
        </w:tc>
        <w:tc>
          <w:tcPr>
            <w:tcW w:w="6503" w:type="dxa"/>
            <w:gridSpan w:val="2"/>
          </w:tcPr>
          <w:p w:rsidR="00F125AE" w:rsidRDefault="00F125AE" w:rsidP="005E4F6F">
            <w:r>
              <w:t>None</w:t>
            </w:r>
          </w:p>
        </w:tc>
      </w:tr>
      <w:tr w:rsidR="00F125AE" w:rsidTr="005E4F6F">
        <w:tc>
          <w:tcPr>
            <w:tcW w:w="2423" w:type="dxa"/>
          </w:tcPr>
          <w:p w:rsidR="00F125AE" w:rsidRDefault="00F125AE" w:rsidP="005E4F6F">
            <w:r>
              <w:t>Stakeholders:</w:t>
            </w:r>
          </w:p>
        </w:tc>
        <w:tc>
          <w:tcPr>
            <w:tcW w:w="6503" w:type="dxa"/>
            <w:gridSpan w:val="2"/>
          </w:tcPr>
          <w:p w:rsidR="00F125AE" w:rsidRDefault="00070ACA" w:rsidP="005E4F6F">
            <w:r>
              <w:t>U</w:t>
            </w:r>
            <w:r>
              <w:t>ser</w:t>
            </w:r>
            <w:r>
              <w:t xml:space="preserve"> </w:t>
            </w:r>
          </w:p>
        </w:tc>
      </w:tr>
      <w:tr w:rsidR="00F125AE" w:rsidTr="005E4F6F">
        <w:tc>
          <w:tcPr>
            <w:tcW w:w="2423" w:type="dxa"/>
          </w:tcPr>
          <w:p w:rsidR="00F125AE" w:rsidRDefault="00F125AE" w:rsidP="005E4F6F">
            <w:r>
              <w:t>Preconditions:</w:t>
            </w:r>
          </w:p>
        </w:tc>
        <w:tc>
          <w:tcPr>
            <w:tcW w:w="6503" w:type="dxa"/>
            <w:gridSpan w:val="2"/>
          </w:tcPr>
          <w:p w:rsidR="00F125AE" w:rsidRDefault="00F20716" w:rsidP="005E4F6F">
            <w:r>
              <w:t>All requirement on the form must be fill out</w:t>
            </w:r>
          </w:p>
        </w:tc>
      </w:tr>
      <w:tr w:rsidR="00F125AE" w:rsidTr="005E4F6F">
        <w:tc>
          <w:tcPr>
            <w:tcW w:w="2423" w:type="dxa"/>
          </w:tcPr>
          <w:p w:rsidR="00F125AE" w:rsidRDefault="00F125AE" w:rsidP="005E4F6F">
            <w:r>
              <w:t>Postconditions:</w:t>
            </w:r>
          </w:p>
        </w:tc>
        <w:tc>
          <w:tcPr>
            <w:tcW w:w="6503" w:type="dxa"/>
            <w:gridSpan w:val="2"/>
          </w:tcPr>
          <w:p w:rsidR="00F125AE" w:rsidRDefault="00237ECD" w:rsidP="005E4F6F">
            <w:r>
              <w:t>Unfulfilled section of the form will prompt error message</w:t>
            </w:r>
            <w:r w:rsidR="0084217B">
              <w:t xml:space="preserve"> to enter again</w:t>
            </w:r>
            <w:r w:rsidR="00176C7D">
              <w:t>.</w:t>
            </w:r>
          </w:p>
          <w:p w:rsidR="00176C7D" w:rsidRDefault="00176C7D" w:rsidP="005E4F6F">
            <w:r>
              <w:t>System send verification email to activate account.</w:t>
            </w:r>
          </w:p>
        </w:tc>
      </w:tr>
      <w:tr w:rsidR="00F125AE" w:rsidTr="005E4F6F">
        <w:tc>
          <w:tcPr>
            <w:tcW w:w="2423" w:type="dxa"/>
            <w:vMerge w:val="restart"/>
          </w:tcPr>
          <w:p w:rsidR="00F125AE" w:rsidRDefault="00F125AE" w:rsidP="005E4F6F">
            <w:r>
              <w:t>Flow of activities:</w:t>
            </w:r>
          </w:p>
        </w:tc>
        <w:tc>
          <w:tcPr>
            <w:tcW w:w="3384" w:type="dxa"/>
          </w:tcPr>
          <w:p w:rsidR="00F125AE" w:rsidRDefault="00F125AE" w:rsidP="005E4F6F">
            <w:pPr>
              <w:jc w:val="center"/>
            </w:pPr>
            <w:r>
              <w:t>Actor</w:t>
            </w:r>
          </w:p>
        </w:tc>
        <w:tc>
          <w:tcPr>
            <w:tcW w:w="3119" w:type="dxa"/>
          </w:tcPr>
          <w:p w:rsidR="00F125AE" w:rsidRDefault="00F125AE" w:rsidP="005E4F6F">
            <w:pPr>
              <w:jc w:val="center"/>
            </w:pPr>
            <w:r>
              <w:t>System</w:t>
            </w:r>
          </w:p>
        </w:tc>
      </w:tr>
      <w:tr w:rsidR="00F125AE" w:rsidTr="005E4F6F">
        <w:tc>
          <w:tcPr>
            <w:tcW w:w="2423" w:type="dxa"/>
            <w:vMerge/>
          </w:tcPr>
          <w:p w:rsidR="00F125AE" w:rsidRDefault="00F125AE" w:rsidP="005E4F6F"/>
        </w:tc>
        <w:tc>
          <w:tcPr>
            <w:tcW w:w="3384" w:type="dxa"/>
          </w:tcPr>
          <w:p w:rsidR="00F125AE" w:rsidRDefault="00176C7D" w:rsidP="005E4F6F">
            <w:r>
              <w:t>1. Fill out form</w:t>
            </w:r>
          </w:p>
          <w:p w:rsidR="00F125AE" w:rsidRDefault="00F125AE" w:rsidP="005E4F6F"/>
          <w:p w:rsidR="00F125AE" w:rsidRDefault="00F125AE" w:rsidP="005E4F6F"/>
          <w:p w:rsidR="00176C7D" w:rsidRDefault="00176C7D" w:rsidP="005E4F6F"/>
          <w:p w:rsidR="00F125AE" w:rsidRDefault="00176C7D" w:rsidP="005E4F6F">
            <w:r>
              <w:t>2. Receive mail</w:t>
            </w:r>
          </w:p>
          <w:p w:rsidR="00F125AE" w:rsidRDefault="00F125AE" w:rsidP="005E4F6F"/>
          <w:p w:rsidR="00F125AE" w:rsidRDefault="00F125AE" w:rsidP="005E4F6F"/>
          <w:p w:rsidR="00176C7D" w:rsidRDefault="00176C7D" w:rsidP="005E4F6F"/>
          <w:p w:rsidR="00176C7D" w:rsidRDefault="00176C7D" w:rsidP="005E4F6F"/>
          <w:p w:rsidR="00F125AE" w:rsidRDefault="00176C7D" w:rsidP="005E4F6F">
            <w:r>
              <w:t>3. User click the link to verify the account he/she created.</w:t>
            </w:r>
          </w:p>
        </w:tc>
        <w:tc>
          <w:tcPr>
            <w:tcW w:w="3119" w:type="dxa"/>
          </w:tcPr>
          <w:p w:rsidR="00F125AE" w:rsidRDefault="00044A9F" w:rsidP="00176C7D">
            <w:r>
              <w:t>1.1</w:t>
            </w:r>
            <w:r w:rsidR="00176C7D">
              <w:t>. Information data will be restored on the database on a new table.</w:t>
            </w:r>
          </w:p>
          <w:p w:rsidR="00F125AE" w:rsidRDefault="00F125AE" w:rsidP="005E4F6F"/>
          <w:p w:rsidR="00F125AE" w:rsidRDefault="00176C7D" w:rsidP="005E4F6F">
            <w:r>
              <w:t>2.1. Confirmation email will be send automatically on the new user who register on the website.</w:t>
            </w:r>
          </w:p>
          <w:p w:rsidR="00F125AE" w:rsidRDefault="00F125AE" w:rsidP="005E4F6F"/>
          <w:p w:rsidR="00F125AE" w:rsidRDefault="00176C7D" w:rsidP="005E4F6F">
            <w:r>
              <w:t>3.1. System give authentication access to the user.</w:t>
            </w:r>
          </w:p>
          <w:p w:rsidR="00176C7D" w:rsidRDefault="00176C7D" w:rsidP="005E4F6F"/>
        </w:tc>
      </w:tr>
      <w:tr w:rsidR="00F125AE" w:rsidTr="005E4F6F">
        <w:tc>
          <w:tcPr>
            <w:tcW w:w="2423" w:type="dxa"/>
          </w:tcPr>
          <w:p w:rsidR="00F125AE" w:rsidRDefault="00F125AE" w:rsidP="005E4F6F">
            <w:r>
              <w:t>Expectation conditions:</w:t>
            </w:r>
          </w:p>
        </w:tc>
        <w:tc>
          <w:tcPr>
            <w:tcW w:w="6503" w:type="dxa"/>
            <w:gridSpan w:val="2"/>
          </w:tcPr>
          <w:p w:rsidR="00F125AE" w:rsidRDefault="00F125AE" w:rsidP="00176C7D"/>
        </w:tc>
      </w:tr>
    </w:tbl>
    <w:p w:rsidR="00F125AE" w:rsidRDefault="00F125AE"/>
    <w:p w:rsidR="00E06776" w:rsidRDefault="00E06776"/>
    <w:p w:rsidR="00E06776" w:rsidRDefault="00E06776"/>
    <w:p w:rsidR="00E06776" w:rsidRDefault="00E06776"/>
    <w:p w:rsidR="00E06776" w:rsidRDefault="00E06776"/>
    <w:p w:rsidR="00E06776" w:rsidRDefault="00E06776"/>
    <w:p w:rsidR="00E06776" w:rsidRDefault="00E06776"/>
    <w:p w:rsidR="00E06776" w:rsidRDefault="00E06776"/>
    <w:p w:rsidR="00E06776" w:rsidRDefault="00E06776"/>
    <w:p w:rsidR="00E06776" w:rsidRDefault="00E06776"/>
    <w:p w:rsidR="00E06776" w:rsidRDefault="00E06776"/>
    <w:p w:rsidR="00E06776" w:rsidRDefault="00E06776"/>
    <w:p w:rsidR="00E06776" w:rsidRDefault="00E06776"/>
    <w:p w:rsidR="00E06776" w:rsidRDefault="00E06776"/>
    <w:p w:rsidR="00E06776" w:rsidRDefault="00E06776"/>
    <w:p w:rsidR="00E06776" w:rsidRDefault="00E067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3384"/>
        <w:gridCol w:w="3119"/>
      </w:tblGrid>
      <w:tr w:rsidR="00E06776" w:rsidTr="00002868">
        <w:tc>
          <w:tcPr>
            <w:tcW w:w="2423" w:type="dxa"/>
          </w:tcPr>
          <w:p w:rsidR="00E06776" w:rsidRDefault="00E06776" w:rsidP="00002868">
            <w:r>
              <w:lastRenderedPageBreak/>
              <w:t>Use case name:</w:t>
            </w:r>
          </w:p>
        </w:tc>
        <w:tc>
          <w:tcPr>
            <w:tcW w:w="6503" w:type="dxa"/>
            <w:gridSpan w:val="2"/>
          </w:tcPr>
          <w:p w:rsidR="00E06776" w:rsidRDefault="00E06776" w:rsidP="00002868">
            <w:r>
              <w:t>Booking System</w:t>
            </w:r>
          </w:p>
        </w:tc>
      </w:tr>
      <w:tr w:rsidR="00E06776" w:rsidTr="00002868">
        <w:tc>
          <w:tcPr>
            <w:tcW w:w="2423" w:type="dxa"/>
          </w:tcPr>
          <w:p w:rsidR="00E06776" w:rsidRDefault="00E06776" w:rsidP="00002868">
            <w:r>
              <w:t>Scenario:</w:t>
            </w:r>
          </w:p>
        </w:tc>
        <w:tc>
          <w:tcPr>
            <w:tcW w:w="6503" w:type="dxa"/>
            <w:gridSpan w:val="2"/>
          </w:tcPr>
          <w:p w:rsidR="00E06776" w:rsidRDefault="004349BB" w:rsidP="00002868">
            <w:r>
              <w:t>U</w:t>
            </w:r>
            <w:r>
              <w:t>ser</w:t>
            </w:r>
            <w:r>
              <w:t>s</w:t>
            </w:r>
            <w:r w:rsidR="00E06776">
              <w:t xml:space="preserve"> purchase record has been idle for a while. </w:t>
            </w:r>
            <w:r w:rsidR="00413109">
              <w:t>Booking system shows the date when the last purchase happened gives user th</w:t>
            </w:r>
            <w:r>
              <w:t xml:space="preserve">e option to notify the </w:t>
            </w:r>
            <w:r>
              <w:t>user</w:t>
            </w:r>
            <w:r w:rsidR="00413109">
              <w:t xml:space="preserve"> about their purchase.</w:t>
            </w:r>
          </w:p>
        </w:tc>
      </w:tr>
      <w:tr w:rsidR="00E06776" w:rsidTr="00002868">
        <w:tc>
          <w:tcPr>
            <w:tcW w:w="2423" w:type="dxa"/>
          </w:tcPr>
          <w:p w:rsidR="00E06776" w:rsidRDefault="00E06776" w:rsidP="00002868">
            <w:r>
              <w:t>Triggering event:</w:t>
            </w:r>
          </w:p>
        </w:tc>
        <w:tc>
          <w:tcPr>
            <w:tcW w:w="6503" w:type="dxa"/>
            <w:gridSpan w:val="2"/>
          </w:tcPr>
          <w:p w:rsidR="00E06776" w:rsidRDefault="00413109" w:rsidP="00002868">
            <w:r>
              <w:t>When customers doesn’t make any purchase for a long time.</w:t>
            </w:r>
          </w:p>
        </w:tc>
      </w:tr>
      <w:tr w:rsidR="00E06776" w:rsidTr="00002868">
        <w:tc>
          <w:tcPr>
            <w:tcW w:w="2423" w:type="dxa"/>
          </w:tcPr>
          <w:p w:rsidR="00E06776" w:rsidRDefault="00E06776" w:rsidP="00002868">
            <w:r>
              <w:t>Brief description:</w:t>
            </w:r>
          </w:p>
        </w:tc>
        <w:tc>
          <w:tcPr>
            <w:tcW w:w="6503" w:type="dxa"/>
            <w:gridSpan w:val="2"/>
          </w:tcPr>
          <w:p w:rsidR="00E06776" w:rsidRDefault="004349BB" w:rsidP="00002868">
            <w:r>
              <w:t>U</w:t>
            </w:r>
            <w:r>
              <w:t>ser</w:t>
            </w:r>
            <w:r w:rsidR="00AA294B">
              <w:t xml:space="preserve"> receives notification about their idle status of any item they order.</w:t>
            </w:r>
          </w:p>
        </w:tc>
      </w:tr>
      <w:tr w:rsidR="00E06776" w:rsidTr="00002868">
        <w:tc>
          <w:tcPr>
            <w:tcW w:w="2423" w:type="dxa"/>
          </w:tcPr>
          <w:p w:rsidR="00E06776" w:rsidRDefault="00E06776" w:rsidP="00002868">
            <w:r>
              <w:t>Actors:</w:t>
            </w:r>
          </w:p>
        </w:tc>
        <w:tc>
          <w:tcPr>
            <w:tcW w:w="6503" w:type="dxa"/>
            <w:gridSpan w:val="2"/>
          </w:tcPr>
          <w:p w:rsidR="00E06776" w:rsidRDefault="004349BB" w:rsidP="00002868">
            <w:r>
              <w:t>U</w:t>
            </w:r>
            <w:r>
              <w:t>ser</w:t>
            </w:r>
            <w:r>
              <w:t xml:space="preserve"> </w:t>
            </w:r>
          </w:p>
        </w:tc>
      </w:tr>
      <w:tr w:rsidR="00E06776" w:rsidTr="00002868">
        <w:tc>
          <w:tcPr>
            <w:tcW w:w="2423" w:type="dxa"/>
          </w:tcPr>
          <w:p w:rsidR="00E06776" w:rsidRDefault="00E06776" w:rsidP="00002868">
            <w:r>
              <w:t>Related use cases</w:t>
            </w:r>
          </w:p>
        </w:tc>
        <w:tc>
          <w:tcPr>
            <w:tcW w:w="6503" w:type="dxa"/>
            <w:gridSpan w:val="2"/>
          </w:tcPr>
          <w:p w:rsidR="00E06776" w:rsidRDefault="006D533F" w:rsidP="006D533F">
            <w:r>
              <w:t>System login</w:t>
            </w:r>
          </w:p>
        </w:tc>
      </w:tr>
      <w:tr w:rsidR="00E06776" w:rsidTr="00002868">
        <w:tc>
          <w:tcPr>
            <w:tcW w:w="2423" w:type="dxa"/>
          </w:tcPr>
          <w:p w:rsidR="00E06776" w:rsidRDefault="00E06776" w:rsidP="00002868">
            <w:r>
              <w:t>Stakeholders:</w:t>
            </w:r>
          </w:p>
        </w:tc>
        <w:tc>
          <w:tcPr>
            <w:tcW w:w="6503" w:type="dxa"/>
            <w:gridSpan w:val="2"/>
          </w:tcPr>
          <w:p w:rsidR="00E06776" w:rsidRDefault="004349BB" w:rsidP="00002868">
            <w:r>
              <w:t>U</w:t>
            </w:r>
            <w:r>
              <w:t>ser</w:t>
            </w:r>
            <w:r>
              <w:t xml:space="preserve"> </w:t>
            </w:r>
          </w:p>
        </w:tc>
      </w:tr>
      <w:tr w:rsidR="00E06776" w:rsidTr="00002868">
        <w:tc>
          <w:tcPr>
            <w:tcW w:w="2423" w:type="dxa"/>
          </w:tcPr>
          <w:p w:rsidR="00E06776" w:rsidRDefault="00E06776" w:rsidP="00002868">
            <w:r>
              <w:t>Preconditions:</w:t>
            </w:r>
          </w:p>
        </w:tc>
        <w:tc>
          <w:tcPr>
            <w:tcW w:w="6503" w:type="dxa"/>
            <w:gridSpan w:val="2"/>
          </w:tcPr>
          <w:p w:rsidR="00E06776" w:rsidRDefault="006D6AA7" w:rsidP="00002868">
            <w:r>
              <w:t>None</w:t>
            </w:r>
          </w:p>
        </w:tc>
      </w:tr>
      <w:tr w:rsidR="00E06776" w:rsidTr="00002868">
        <w:tc>
          <w:tcPr>
            <w:tcW w:w="2423" w:type="dxa"/>
          </w:tcPr>
          <w:p w:rsidR="00E06776" w:rsidRDefault="00E06776" w:rsidP="00002868">
            <w:r>
              <w:t>Postconditions:</w:t>
            </w:r>
          </w:p>
        </w:tc>
        <w:tc>
          <w:tcPr>
            <w:tcW w:w="6503" w:type="dxa"/>
            <w:gridSpan w:val="2"/>
          </w:tcPr>
          <w:p w:rsidR="00E06776" w:rsidRDefault="00EA195C" w:rsidP="00002868">
            <w:r>
              <w:t>None</w:t>
            </w:r>
          </w:p>
        </w:tc>
      </w:tr>
      <w:tr w:rsidR="00E06776" w:rsidTr="00002868">
        <w:tc>
          <w:tcPr>
            <w:tcW w:w="2423" w:type="dxa"/>
            <w:vMerge w:val="restart"/>
          </w:tcPr>
          <w:p w:rsidR="00E06776" w:rsidRDefault="00E06776" w:rsidP="00002868">
            <w:r>
              <w:t>Flow of activities:</w:t>
            </w:r>
          </w:p>
        </w:tc>
        <w:tc>
          <w:tcPr>
            <w:tcW w:w="3384" w:type="dxa"/>
          </w:tcPr>
          <w:p w:rsidR="00E06776" w:rsidRDefault="00E06776" w:rsidP="00002868">
            <w:pPr>
              <w:jc w:val="center"/>
            </w:pPr>
            <w:r>
              <w:t>Actor</w:t>
            </w:r>
          </w:p>
        </w:tc>
        <w:tc>
          <w:tcPr>
            <w:tcW w:w="3119" w:type="dxa"/>
          </w:tcPr>
          <w:p w:rsidR="00E06776" w:rsidRDefault="00E06776" w:rsidP="00002868">
            <w:pPr>
              <w:jc w:val="center"/>
            </w:pPr>
            <w:r>
              <w:t>System</w:t>
            </w:r>
          </w:p>
        </w:tc>
      </w:tr>
      <w:tr w:rsidR="00E06776" w:rsidTr="00002868">
        <w:tc>
          <w:tcPr>
            <w:tcW w:w="2423" w:type="dxa"/>
            <w:vMerge/>
          </w:tcPr>
          <w:p w:rsidR="00E06776" w:rsidRDefault="00E06776" w:rsidP="00002868"/>
        </w:tc>
        <w:tc>
          <w:tcPr>
            <w:tcW w:w="3384" w:type="dxa"/>
          </w:tcPr>
          <w:p w:rsidR="00E06776" w:rsidRDefault="00E06776" w:rsidP="00002868">
            <w:r>
              <w:t xml:space="preserve">1. </w:t>
            </w:r>
            <w:r w:rsidR="006D6AA7">
              <w:t>Login</w:t>
            </w:r>
          </w:p>
          <w:p w:rsidR="00E06776" w:rsidRDefault="00E06776" w:rsidP="00002868"/>
          <w:p w:rsidR="00E06776" w:rsidRDefault="00E06776" w:rsidP="00002868">
            <w:r>
              <w:t xml:space="preserve">2. </w:t>
            </w:r>
            <w:r w:rsidR="006D6AA7">
              <w:t>Book list</w:t>
            </w:r>
          </w:p>
          <w:p w:rsidR="00E06776" w:rsidRDefault="00E06776" w:rsidP="00002868"/>
          <w:p w:rsidR="00E06776" w:rsidRDefault="00E06776" w:rsidP="00002868"/>
          <w:p w:rsidR="006D6AA7" w:rsidRDefault="00E06776" w:rsidP="006D6AA7">
            <w:r>
              <w:t xml:space="preserve">3. </w:t>
            </w:r>
            <w:r w:rsidR="004349BB">
              <w:t xml:space="preserve">Input new </w:t>
            </w:r>
            <w:r w:rsidR="004349BB">
              <w:t>user</w:t>
            </w:r>
            <w:r w:rsidR="006D6AA7">
              <w:t xml:space="preserve"> purchase</w:t>
            </w:r>
          </w:p>
          <w:p w:rsidR="006D6AA7" w:rsidRDefault="006D6AA7" w:rsidP="006D6AA7"/>
          <w:p w:rsidR="006D6AA7" w:rsidRDefault="006D6AA7" w:rsidP="006D6AA7"/>
          <w:p w:rsidR="00E06776" w:rsidRDefault="004349BB" w:rsidP="006D6AA7">
            <w:r>
              <w:t>4. Navigate user</w:t>
            </w:r>
            <w:r w:rsidR="00D43699">
              <w:t xml:space="preserve"> recorded history if needed to be notify about their purchase.</w:t>
            </w:r>
            <w:r w:rsidR="006D6AA7">
              <w:t xml:space="preserve"> </w:t>
            </w:r>
          </w:p>
          <w:p w:rsidR="00D43699" w:rsidRDefault="00D43699" w:rsidP="006D6AA7"/>
        </w:tc>
        <w:tc>
          <w:tcPr>
            <w:tcW w:w="3119" w:type="dxa"/>
          </w:tcPr>
          <w:p w:rsidR="00E06776" w:rsidRDefault="00E06776" w:rsidP="00002868">
            <w:r>
              <w:t>1</w:t>
            </w:r>
            <w:r w:rsidR="00044A9F">
              <w:t>.1</w:t>
            </w:r>
            <w:r>
              <w:t xml:space="preserve">. </w:t>
            </w:r>
            <w:r w:rsidR="006D6AA7">
              <w:t>Grant access</w:t>
            </w:r>
          </w:p>
          <w:p w:rsidR="00E06776" w:rsidRDefault="00E06776" w:rsidP="00002868"/>
          <w:p w:rsidR="00E06776" w:rsidRDefault="00E06776" w:rsidP="00002868">
            <w:r>
              <w:t xml:space="preserve">2.1. </w:t>
            </w:r>
            <w:r w:rsidR="006D6AA7">
              <w:t>Dis</w:t>
            </w:r>
            <w:r w:rsidR="004349BB">
              <w:t xml:space="preserve">play </w:t>
            </w:r>
            <w:r w:rsidR="004349BB">
              <w:t>user</w:t>
            </w:r>
            <w:r w:rsidR="006D6AA7">
              <w:t xml:space="preserve"> purchase histories.</w:t>
            </w:r>
          </w:p>
          <w:p w:rsidR="00E06776" w:rsidRDefault="00E06776" w:rsidP="00002868"/>
          <w:p w:rsidR="00E06776" w:rsidRDefault="00E06776" w:rsidP="00002868">
            <w:r>
              <w:t>3.1.</w:t>
            </w:r>
            <w:r w:rsidR="004349BB">
              <w:t xml:space="preserve"> U</w:t>
            </w:r>
            <w:r w:rsidR="004349BB">
              <w:t>ser</w:t>
            </w:r>
            <w:r w:rsidR="006D6AA7">
              <w:t xml:space="preserve"> history recorded on the booking system.</w:t>
            </w:r>
          </w:p>
          <w:p w:rsidR="00E06776" w:rsidRDefault="00E06776" w:rsidP="00002868"/>
          <w:p w:rsidR="00D43699" w:rsidRDefault="00D43699" w:rsidP="00002868">
            <w:r>
              <w:t xml:space="preserve">4.1. Display </w:t>
            </w:r>
            <w:r w:rsidR="004349BB">
              <w:t>user</w:t>
            </w:r>
            <w:r>
              <w:t xml:space="preserve"> information.</w:t>
            </w:r>
          </w:p>
        </w:tc>
      </w:tr>
      <w:tr w:rsidR="00E06776" w:rsidTr="00002868">
        <w:tc>
          <w:tcPr>
            <w:tcW w:w="2423" w:type="dxa"/>
          </w:tcPr>
          <w:p w:rsidR="00E06776" w:rsidRDefault="00E06776" w:rsidP="00002868">
            <w:r>
              <w:t>Expectation conditions:</w:t>
            </w:r>
          </w:p>
        </w:tc>
        <w:tc>
          <w:tcPr>
            <w:tcW w:w="6503" w:type="dxa"/>
            <w:gridSpan w:val="2"/>
          </w:tcPr>
          <w:p w:rsidR="00E06776" w:rsidRDefault="00EA195C" w:rsidP="00002868">
            <w:r>
              <w:t xml:space="preserve">4.1. </w:t>
            </w:r>
            <w:r w:rsidR="004349BB">
              <w:t>U</w:t>
            </w:r>
            <w:r w:rsidR="004349BB">
              <w:t>ser</w:t>
            </w:r>
            <w:r>
              <w:t xml:space="preserve"> have an option to cancel the notification if requested.</w:t>
            </w:r>
          </w:p>
        </w:tc>
      </w:tr>
    </w:tbl>
    <w:p w:rsidR="00E06776" w:rsidRDefault="00E06776"/>
    <w:p w:rsidR="00EA195C" w:rsidRDefault="00EA195C"/>
    <w:p w:rsidR="00EA195C" w:rsidRDefault="00EA195C"/>
    <w:p w:rsidR="00EA195C" w:rsidRDefault="00EA195C"/>
    <w:p w:rsidR="00EA195C" w:rsidRDefault="00EA195C"/>
    <w:p w:rsidR="00EA195C" w:rsidRDefault="00EA195C"/>
    <w:p w:rsidR="00EA195C" w:rsidRDefault="00EA195C"/>
    <w:p w:rsidR="00EA195C" w:rsidRDefault="00EA195C"/>
    <w:p w:rsidR="00EA195C" w:rsidRDefault="00EA195C"/>
    <w:p w:rsidR="00EA195C" w:rsidRDefault="00EA195C"/>
    <w:p w:rsidR="00EA195C" w:rsidRDefault="00EA195C"/>
    <w:p w:rsidR="00EA195C" w:rsidRDefault="00EA195C"/>
    <w:p w:rsidR="00EA195C" w:rsidRDefault="00EA195C"/>
    <w:p w:rsidR="00EA195C" w:rsidRDefault="00EA195C"/>
    <w:p w:rsidR="00EA195C" w:rsidRDefault="00EA19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3384"/>
        <w:gridCol w:w="3119"/>
      </w:tblGrid>
      <w:tr w:rsidR="00EA195C" w:rsidTr="00002868">
        <w:tc>
          <w:tcPr>
            <w:tcW w:w="2423" w:type="dxa"/>
          </w:tcPr>
          <w:p w:rsidR="00EA195C" w:rsidRDefault="00EA195C" w:rsidP="00002868">
            <w:r>
              <w:lastRenderedPageBreak/>
              <w:t>Use case name:</w:t>
            </w:r>
          </w:p>
        </w:tc>
        <w:tc>
          <w:tcPr>
            <w:tcW w:w="6503" w:type="dxa"/>
            <w:gridSpan w:val="2"/>
          </w:tcPr>
          <w:p w:rsidR="00EA195C" w:rsidRDefault="00B14D30" w:rsidP="00002868">
            <w:r>
              <w:t>Design Implementation</w:t>
            </w:r>
          </w:p>
        </w:tc>
      </w:tr>
      <w:tr w:rsidR="00EA195C" w:rsidTr="00002868">
        <w:tc>
          <w:tcPr>
            <w:tcW w:w="2423" w:type="dxa"/>
          </w:tcPr>
          <w:p w:rsidR="00EA195C" w:rsidRDefault="00EA195C" w:rsidP="00002868">
            <w:r>
              <w:t>Scenario:</w:t>
            </w:r>
          </w:p>
        </w:tc>
        <w:tc>
          <w:tcPr>
            <w:tcW w:w="6503" w:type="dxa"/>
            <w:gridSpan w:val="2"/>
          </w:tcPr>
          <w:p w:rsidR="00EA195C" w:rsidRDefault="008E1A5C" w:rsidP="00002868">
            <w:r>
              <w:t>User provide images and information to put in the website.</w:t>
            </w:r>
          </w:p>
        </w:tc>
      </w:tr>
      <w:tr w:rsidR="00EA195C" w:rsidTr="00002868">
        <w:tc>
          <w:tcPr>
            <w:tcW w:w="2423" w:type="dxa"/>
          </w:tcPr>
          <w:p w:rsidR="00EA195C" w:rsidRDefault="00EA195C" w:rsidP="00002868">
            <w:r>
              <w:t>Triggering event:</w:t>
            </w:r>
          </w:p>
        </w:tc>
        <w:tc>
          <w:tcPr>
            <w:tcW w:w="6503" w:type="dxa"/>
            <w:gridSpan w:val="2"/>
          </w:tcPr>
          <w:p w:rsidR="008E1A5C" w:rsidRDefault="008E1A5C" w:rsidP="00002868">
            <w:r>
              <w:t>Use</w:t>
            </w:r>
            <w:r w:rsidR="007E4FE2">
              <w:t>r upload images and information to the website.</w:t>
            </w:r>
          </w:p>
        </w:tc>
      </w:tr>
      <w:tr w:rsidR="00EA195C" w:rsidTr="00002868">
        <w:tc>
          <w:tcPr>
            <w:tcW w:w="2423" w:type="dxa"/>
          </w:tcPr>
          <w:p w:rsidR="00EA195C" w:rsidRDefault="00EA195C" w:rsidP="00002868">
            <w:r>
              <w:t>Brief description:</w:t>
            </w:r>
          </w:p>
        </w:tc>
        <w:tc>
          <w:tcPr>
            <w:tcW w:w="6503" w:type="dxa"/>
            <w:gridSpan w:val="2"/>
          </w:tcPr>
          <w:p w:rsidR="00EA195C" w:rsidRDefault="007E4FE2" w:rsidP="00002868">
            <w:r>
              <w:t>Users provided images and information will automatically display on the right template on the website.</w:t>
            </w:r>
          </w:p>
        </w:tc>
      </w:tr>
      <w:tr w:rsidR="00EA195C" w:rsidTr="00002868">
        <w:tc>
          <w:tcPr>
            <w:tcW w:w="2423" w:type="dxa"/>
          </w:tcPr>
          <w:p w:rsidR="00EA195C" w:rsidRDefault="00EA195C" w:rsidP="00002868">
            <w:r>
              <w:t>Actors:</w:t>
            </w:r>
          </w:p>
        </w:tc>
        <w:tc>
          <w:tcPr>
            <w:tcW w:w="6503" w:type="dxa"/>
            <w:gridSpan w:val="2"/>
          </w:tcPr>
          <w:p w:rsidR="00EA195C" w:rsidRDefault="007E4FE2" w:rsidP="00002868">
            <w:r>
              <w:t>User</w:t>
            </w:r>
          </w:p>
        </w:tc>
      </w:tr>
      <w:tr w:rsidR="00EA195C" w:rsidTr="00002868">
        <w:tc>
          <w:tcPr>
            <w:tcW w:w="2423" w:type="dxa"/>
          </w:tcPr>
          <w:p w:rsidR="00EA195C" w:rsidRDefault="00EA195C" w:rsidP="00002868">
            <w:r>
              <w:t>Related use cases</w:t>
            </w:r>
          </w:p>
        </w:tc>
        <w:tc>
          <w:tcPr>
            <w:tcW w:w="6503" w:type="dxa"/>
            <w:gridSpan w:val="2"/>
          </w:tcPr>
          <w:p w:rsidR="00EA195C" w:rsidRDefault="006D533F" w:rsidP="00002868">
            <w:r>
              <w:t xml:space="preserve">System login </w:t>
            </w:r>
          </w:p>
        </w:tc>
      </w:tr>
      <w:tr w:rsidR="00EA195C" w:rsidTr="00002868">
        <w:tc>
          <w:tcPr>
            <w:tcW w:w="2423" w:type="dxa"/>
          </w:tcPr>
          <w:p w:rsidR="00EA195C" w:rsidRDefault="00EA195C" w:rsidP="00002868">
            <w:r>
              <w:t>Stakeholders:</w:t>
            </w:r>
          </w:p>
        </w:tc>
        <w:tc>
          <w:tcPr>
            <w:tcW w:w="6503" w:type="dxa"/>
            <w:gridSpan w:val="2"/>
          </w:tcPr>
          <w:p w:rsidR="00EA195C" w:rsidRDefault="00044A9F" w:rsidP="00002868">
            <w:r>
              <w:t>User</w:t>
            </w:r>
          </w:p>
        </w:tc>
      </w:tr>
      <w:tr w:rsidR="00EA195C" w:rsidTr="00002868">
        <w:tc>
          <w:tcPr>
            <w:tcW w:w="2423" w:type="dxa"/>
          </w:tcPr>
          <w:p w:rsidR="00EA195C" w:rsidRDefault="00EA195C" w:rsidP="00002868">
            <w:r>
              <w:t>Preconditions:</w:t>
            </w:r>
          </w:p>
        </w:tc>
        <w:tc>
          <w:tcPr>
            <w:tcW w:w="6503" w:type="dxa"/>
            <w:gridSpan w:val="2"/>
          </w:tcPr>
          <w:p w:rsidR="00EA195C" w:rsidRDefault="000342B5" w:rsidP="00002868">
            <w:r>
              <w:t>Must meet the required format of the image or file that going to be uploaded to the website.</w:t>
            </w:r>
          </w:p>
        </w:tc>
      </w:tr>
      <w:tr w:rsidR="00EA195C" w:rsidTr="00002868">
        <w:tc>
          <w:tcPr>
            <w:tcW w:w="2423" w:type="dxa"/>
          </w:tcPr>
          <w:p w:rsidR="00EA195C" w:rsidRDefault="00EA195C" w:rsidP="00002868">
            <w:r>
              <w:t>Postconditions:</w:t>
            </w:r>
          </w:p>
        </w:tc>
        <w:tc>
          <w:tcPr>
            <w:tcW w:w="6503" w:type="dxa"/>
            <w:gridSpan w:val="2"/>
          </w:tcPr>
          <w:p w:rsidR="00EA195C" w:rsidRDefault="00044A9F" w:rsidP="00002868">
            <w:r>
              <w:t>not compatible format will not display on the website template when uploaded</w:t>
            </w:r>
          </w:p>
        </w:tc>
      </w:tr>
      <w:tr w:rsidR="00EA195C" w:rsidTr="00002868">
        <w:tc>
          <w:tcPr>
            <w:tcW w:w="2423" w:type="dxa"/>
            <w:vMerge w:val="restart"/>
          </w:tcPr>
          <w:p w:rsidR="00EA195C" w:rsidRDefault="00EA195C" w:rsidP="00002868">
            <w:r>
              <w:t>Flow of activities:</w:t>
            </w:r>
          </w:p>
        </w:tc>
        <w:tc>
          <w:tcPr>
            <w:tcW w:w="3384" w:type="dxa"/>
          </w:tcPr>
          <w:p w:rsidR="00EA195C" w:rsidRDefault="00EA195C" w:rsidP="00002868">
            <w:pPr>
              <w:jc w:val="center"/>
            </w:pPr>
            <w:r>
              <w:t>Actor</w:t>
            </w:r>
          </w:p>
        </w:tc>
        <w:tc>
          <w:tcPr>
            <w:tcW w:w="3119" w:type="dxa"/>
          </w:tcPr>
          <w:p w:rsidR="00EA195C" w:rsidRDefault="00EA195C" w:rsidP="00002868">
            <w:pPr>
              <w:jc w:val="center"/>
            </w:pPr>
            <w:r>
              <w:t>System</w:t>
            </w:r>
          </w:p>
        </w:tc>
      </w:tr>
      <w:tr w:rsidR="00EA195C" w:rsidTr="00002868">
        <w:tc>
          <w:tcPr>
            <w:tcW w:w="2423" w:type="dxa"/>
            <w:vMerge/>
          </w:tcPr>
          <w:p w:rsidR="00EA195C" w:rsidRDefault="00EA195C" w:rsidP="00002868"/>
        </w:tc>
        <w:tc>
          <w:tcPr>
            <w:tcW w:w="3384" w:type="dxa"/>
          </w:tcPr>
          <w:p w:rsidR="00EA195C" w:rsidRDefault="00044A9F" w:rsidP="00002868">
            <w:r>
              <w:t>1. Upload files (images, text, rar, etc)</w:t>
            </w:r>
          </w:p>
          <w:p w:rsidR="00EA195C" w:rsidRDefault="00EA195C" w:rsidP="00002868"/>
          <w:p w:rsidR="00EA195C" w:rsidRDefault="00EA195C" w:rsidP="00002868"/>
          <w:p w:rsidR="00EA195C" w:rsidRDefault="00EA195C" w:rsidP="00002868"/>
          <w:p w:rsidR="00CF23D5" w:rsidRDefault="00CF23D5" w:rsidP="00002868"/>
        </w:tc>
        <w:tc>
          <w:tcPr>
            <w:tcW w:w="3119" w:type="dxa"/>
          </w:tcPr>
          <w:p w:rsidR="00EA195C" w:rsidRDefault="00044A9F" w:rsidP="00002868">
            <w:r>
              <w:t>1.1</w:t>
            </w:r>
            <w:r w:rsidR="00EA195C">
              <w:t xml:space="preserve">. </w:t>
            </w:r>
            <w:r>
              <w:t>System download it on the database.</w:t>
            </w:r>
          </w:p>
          <w:p w:rsidR="00EA195C" w:rsidRDefault="00EA195C" w:rsidP="00002868"/>
          <w:p w:rsidR="00EA195C" w:rsidRDefault="00044A9F" w:rsidP="00CF23D5">
            <w:r>
              <w:t>1.2</w:t>
            </w:r>
            <w:r w:rsidR="00CF23D5">
              <w:t xml:space="preserve"> Display files uploaded on the website </w:t>
            </w:r>
          </w:p>
        </w:tc>
      </w:tr>
      <w:tr w:rsidR="00EA195C" w:rsidTr="00002868">
        <w:tc>
          <w:tcPr>
            <w:tcW w:w="2423" w:type="dxa"/>
          </w:tcPr>
          <w:p w:rsidR="00EA195C" w:rsidRDefault="00EA195C" w:rsidP="00002868">
            <w:r>
              <w:t>Expectation conditions:</w:t>
            </w:r>
          </w:p>
        </w:tc>
        <w:tc>
          <w:tcPr>
            <w:tcW w:w="6503" w:type="dxa"/>
            <w:gridSpan w:val="2"/>
          </w:tcPr>
          <w:p w:rsidR="00EA195C" w:rsidRDefault="004A4D6A" w:rsidP="00002868">
            <w:r>
              <w:t>1.2 Image display size will be resized depend on the website layout.</w:t>
            </w:r>
          </w:p>
        </w:tc>
      </w:tr>
    </w:tbl>
    <w:p w:rsidR="00EA195C" w:rsidRDefault="00EA195C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p w:rsidR="0012419F" w:rsidRDefault="00124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3384"/>
        <w:gridCol w:w="3119"/>
      </w:tblGrid>
      <w:tr w:rsidR="0012419F" w:rsidTr="00002868">
        <w:tc>
          <w:tcPr>
            <w:tcW w:w="2423" w:type="dxa"/>
          </w:tcPr>
          <w:p w:rsidR="0012419F" w:rsidRDefault="0012419F" w:rsidP="00002868">
            <w:r>
              <w:lastRenderedPageBreak/>
              <w:t>Use case name:</w:t>
            </w:r>
          </w:p>
        </w:tc>
        <w:tc>
          <w:tcPr>
            <w:tcW w:w="6503" w:type="dxa"/>
            <w:gridSpan w:val="2"/>
          </w:tcPr>
          <w:p w:rsidR="0012419F" w:rsidRDefault="0012419F" w:rsidP="00002868">
            <w:r>
              <w:t>Profile Edit</w:t>
            </w:r>
          </w:p>
        </w:tc>
      </w:tr>
      <w:tr w:rsidR="0012419F" w:rsidTr="00002868">
        <w:tc>
          <w:tcPr>
            <w:tcW w:w="2423" w:type="dxa"/>
          </w:tcPr>
          <w:p w:rsidR="0012419F" w:rsidRDefault="0012419F" w:rsidP="00002868">
            <w:r>
              <w:t>Scenario:</w:t>
            </w:r>
          </w:p>
        </w:tc>
        <w:tc>
          <w:tcPr>
            <w:tcW w:w="6503" w:type="dxa"/>
            <w:gridSpan w:val="2"/>
          </w:tcPr>
          <w:p w:rsidR="0012419F" w:rsidRDefault="0012419F" w:rsidP="00002868">
            <w:r>
              <w:t>User wants to upload a new image or information on the website</w:t>
            </w:r>
          </w:p>
        </w:tc>
      </w:tr>
      <w:tr w:rsidR="0012419F" w:rsidTr="00002868">
        <w:tc>
          <w:tcPr>
            <w:tcW w:w="2423" w:type="dxa"/>
          </w:tcPr>
          <w:p w:rsidR="0012419F" w:rsidRDefault="0012419F" w:rsidP="00002868">
            <w:r>
              <w:t>Triggering event:</w:t>
            </w:r>
          </w:p>
        </w:tc>
        <w:tc>
          <w:tcPr>
            <w:tcW w:w="6503" w:type="dxa"/>
            <w:gridSpan w:val="2"/>
          </w:tcPr>
          <w:p w:rsidR="0012419F" w:rsidRDefault="0012419F" w:rsidP="00002868">
            <w:r>
              <w:t>Updating user information</w:t>
            </w:r>
          </w:p>
        </w:tc>
      </w:tr>
      <w:tr w:rsidR="0012419F" w:rsidTr="00002868">
        <w:tc>
          <w:tcPr>
            <w:tcW w:w="2423" w:type="dxa"/>
          </w:tcPr>
          <w:p w:rsidR="0012419F" w:rsidRDefault="0012419F" w:rsidP="00002868">
            <w:r>
              <w:t>Brief description:</w:t>
            </w:r>
          </w:p>
        </w:tc>
        <w:tc>
          <w:tcPr>
            <w:tcW w:w="6503" w:type="dxa"/>
            <w:gridSpan w:val="2"/>
          </w:tcPr>
          <w:p w:rsidR="0012419F" w:rsidRDefault="0012419F" w:rsidP="00002868">
            <w:r>
              <w:t>User profile could be edited by them if any information need changes</w:t>
            </w:r>
          </w:p>
        </w:tc>
      </w:tr>
      <w:tr w:rsidR="0012419F" w:rsidTr="00002868">
        <w:tc>
          <w:tcPr>
            <w:tcW w:w="2423" w:type="dxa"/>
          </w:tcPr>
          <w:p w:rsidR="0012419F" w:rsidRDefault="0012419F" w:rsidP="00002868">
            <w:r>
              <w:t>Actors:</w:t>
            </w:r>
          </w:p>
        </w:tc>
        <w:tc>
          <w:tcPr>
            <w:tcW w:w="6503" w:type="dxa"/>
            <w:gridSpan w:val="2"/>
          </w:tcPr>
          <w:p w:rsidR="0012419F" w:rsidRDefault="0012419F" w:rsidP="00002868">
            <w:r>
              <w:t>User</w:t>
            </w:r>
          </w:p>
        </w:tc>
      </w:tr>
      <w:tr w:rsidR="0012419F" w:rsidTr="00002868">
        <w:tc>
          <w:tcPr>
            <w:tcW w:w="2423" w:type="dxa"/>
          </w:tcPr>
          <w:p w:rsidR="0012419F" w:rsidRDefault="0012419F" w:rsidP="00002868">
            <w:r>
              <w:t>Related use cases</w:t>
            </w:r>
          </w:p>
        </w:tc>
        <w:tc>
          <w:tcPr>
            <w:tcW w:w="6503" w:type="dxa"/>
            <w:gridSpan w:val="2"/>
          </w:tcPr>
          <w:p w:rsidR="0012419F" w:rsidRDefault="0012419F" w:rsidP="00002868">
            <w:r>
              <w:t xml:space="preserve">System login </w:t>
            </w:r>
          </w:p>
        </w:tc>
      </w:tr>
      <w:tr w:rsidR="0012419F" w:rsidTr="00002868">
        <w:tc>
          <w:tcPr>
            <w:tcW w:w="2423" w:type="dxa"/>
          </w:tcPr>
          <w:p w:rsidR="0012419F" w:rsidRDefault="0012419F" w:rsidP="00002868">
            <w:r>
              <w:t>Stakeholders:</w:t>
            </w:r>
          </w:p>
        </w:tc>
        <w:tc>
          <w:tcPr>
            <w:tcW w:w="6503" w:type="dxa"/>
            <w:gridSpan w:val="2"/>
          </w:tcPr>
          <w:p w:rsidR="0012419F" w:rsidRDefault="0012419F" w:rsidP="00002868">
            <w:r>
              <w:t>User</w:t>
            </w:r>
          </w:p>
        </w:tc>
      </w:tr>
      <w:tr w:rsidR="0012419F" w:rsidTr="00002868">
        <w:tc>
          <w:tcPr>
            <w:tcW w:w="2423" w:type="dxa"/>
          </w:tcPr>
          <w:p w:rsidR="0012419F" w:rsidRDefault="0012419F" w:rsidP="00002868">
            <w:r>
              <w:t>Preconditions:</w:t>
            </w:r>
          </w:p>
        </w:tc>
        <w:tc>
          <w:tcPr>
            <w:tcW w:w="6503" w:type="dxa"/>
            <w:gridSpan w:val="2"/>
          </w:tcPr>
          <w:p w:rsidR="0012419F" w:rsidRDefault="0012419F" w:rsidP="00002868">
            <w:r>
              <w:t>None</w:t>
            </w:r>
          </w:p>
        </w:tc>
      </w:tr>
      <w:tr w:rsidR="0012419F" w:rsidTr="00002868">
        <w:tc>
          <w:tcPr>
            <w:tcW w:w="2423" w:type="dxa"/>
          </w:tcPr>
          <w:p w:rsidR="0012419F" w:rsidRDefault="0012419F" w:rsidP="00002868">
            <w:r>
              <w:t>Postconditions:</w:t>
            </w:r>
          </w:p>
        </w:tc>
        <w:tc>
          <w:tcPr>
            <w:tcW w:w="6503" w:type="dxa"/>
            <w:gridSpan w:val="2"/>
          </w:tcPr>
          <w:p w:rsidR="0012419F" w:rsidRDefault="0012419F" w:rsidP="00002868">
            <w:r>
              <w:t>None</w:t>
            </w:r>
          </w:p>
        </w:tc>
      </w:tr>
      <w:tr w:rsidR="0012419F" w:rsidTr="00002868">
        <w:tc>
          <w:tcPr>
            <w:tcW w:w="2423" w:type="dxa"/>
            <w:vMerge w:val="restart"/>
          </w:tcPr>
          <w:p w:rsidR="0012419F" w:rsidRDefault="0012419F" w:rsidP="00002868">
            <w:r>
              <w:t>Flow of activities:</w:t>
            </w:r>
          </w:p>
        </w:tc>
        <w:tc>
          <w:tcPr>
            <w:tcW w:w="3384" w:type="dxa"/>
          </w:tcPr>
          <w:p w:rsidR="0012419F" w:rsidRDefault="0012419F" w:rsidP="00002868">
            <w:pPr>
              <w:jc w:val="center"/>
            </w:pPr>
            <w:r>
              <w:t>Actor</w:t>
            </w:r>
          </w:p>
        </w:tc>
        <w:tc>
          <w:tcPr>
            <w:tcW w:w="3119" w:type="dxa"/>
          </w:tcPr>
          <w:p w:rsidR="0012419F" w:rsidRDefault="0012419F" w:rsidP="00002868">
            <w:pPr>
              <w:jc w:val="center"/>
            </w:pPr>
            <w:r>
              <w:t>System</w:t>
            </w:r>
          </w:p>
        </w:tc>
      </w:tr>
      <w:tr w:rsidR="0012419F" w:rsidTr="00002868">
        <w:tc>
          <w:tcPr>
            <w:tcW w:w="2423" w:type="dxa"/>
            <w:vMerge/>
          </w:tcPr>
          <w:p w:rsidR="0012419F" w:rsidRDefault="0012419F" w:rsidP="00002868"/>
        </w:tc>
        <w:tc>
          <w:tcPr>
            <w:tcW w:w="3384" w:type="dxa"/>
          </w:tcPr>
          <w:p w:rsidR="0012419F" w:rsidRDefault="0012419F" w:rsidP="00002868">
            <w:r>
              <w:t>1. User changes information/images on their profile page</w:t>
            </w:r>
          </w:p>
          <w:p w:rsidR="0012419F" w:rsidRDefault="0012419F" w:rsidP="00002868"/>
          <w:p w:rsidR="0012419F" w:rsidRDefault="0012419F" w:rsidP="00002868"/>
          <w:p w:rsidR="0012419F" w:rsidRDefault="0012419F" w:rsidP="00002868"/>
        </w:tc>
        <w:tc>
          <w:tcPr>
            <w:tcW w:w="3119" w:type="dxa"/>
          </w:tcPr>
          <w:p w:rsidR="0012419F" w:rsidRDefault="0012419F" w:rsidP="00002868">
            <w:r>
              <w:t>1.1. Update changes on database.</w:t>
            </w:r>
          </w:p>
          <w:p w:rsidR="0012419F" w:rsidRDefault="0012419F" w:rsidP="00002868"/>
          <w:p w:rsidR="0012419F" w:rsidRDefault="0012419F" w:rsidP="0012419F">
            <w:pPr>
              <w:pStyle w:val="ListParagraph"/>
              <w:numPr>
                <w:ilvl w:val="1"/>
                <w:numId w:val="2"/>
              </w:numPr>
            </w:pPr>
            <w:r>
              <w:t>Display changes on the website</w:t>
            </w:r>
            <w:r>
              <w:t xml:space="preserve"> </w:t>
            </w:r>
          </w:p>
        </w:tc>
      </w:tr>
      <w:tr w:rsidR="0012419F" w:rsidTr="00002868">
        <w:tc>
          <w:tcPr>
            <w:tcW w:w="2423" w:type="dxa"/>
          </w:tcPr>
          <w:p w:rsidR="0012419F" w:rsidRDefault="0012419F" w:rsidP="00002868">
            <w:r>
              <w:t>Expectation conditions:</w:t>
            </w:r>
          </w:p>
        </w:tc>
        <w:tc>
          <w:tcPr>
            <w:tcW w:w="6503" w:type="dxa"/>
            <w:gridSpan w:val="2"/>
          </w:tcPr>
          <w:p w:rsidR="0012419F" w:rsidRDefault="00161F97" w:rsidP="00002868">
            <w:r>
              <w:t>None</w:t>
            </w:r>
          </w:p>
        </w:tc>
      </w:tr>
    </w:tbl>
    <w:p w:rsidR="0012419F" w:rsidRDefault="0012419F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p w:rsidR="00BA5544" w:rsidRDefault="00BA55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3"/>
        <w:gridCol w:w="3384"/>
        <w:gridCol w:w="3119"/>
      </w:tblGrid>
      <w:tr w:rsidR="00BA5544" w:rsidTr="00002868">
        <w:tc>
          <w:tcPr>
            <w:tcW w:w="2423" w:type="dxa"/>
          </w:tcPr>
          <w:p w:rsidR="00BA5544" w:rsidRDefault="00BA5544" w:rsidP="00002868">
            <w:r>
              <w:lastRenderedPageBreak/>
              <w:t>Use case name:</w:t>
            </w:r>
          </w:p>
        </w:tc>
        <w:tc>
          <w:tcPr>
            <w:tcW w:w="6503" w:type="dxa"/>
            <w:gridSpan w:val="2"/>
          </w:tcPr>
          <w:p w:rsidR="00BA5544" w:rsidRDefault="00BA5544" w:rsidP="00002868">
            <w:r>
              <w:t>System Login</w:t>
            </w:r>
          </w:p>
        </w:tc>
      </w:tr>
      <w:tr w:rsidR="00BA5544" w:rsidTr="00002868">
        <w:tc>
          <w:tcPr>
            <w:tcW w:w="2423" w:type="dxa"/>
          </w:tcPr>
          <w:p w:rsidR="00BA5544" w:rsidRDefault="00BA5544" w:rsidP="00002868">
            <w:r>
              <w:t>Scenario:</w:t>
            </w:r>
          </w:p>
        </w:tc>
        <w:tc>
          <w:tcPr>
            <w:tcW w:w="6503" w:type="dxa"/>
            <w:gridSpan w:val="2"/>
          </w:tcPr>
          <w:p w:rsidR="00BA5544" w:rsidRDefault="00BA5544" w:rsidP="00002868">
            <w:r>
              <w:t>User want to access the website</w:t>
            </w:r>
          </w:p>
        </w:tc>
      </w:tr>
      <w:tr w:rsidR="00BA5544" w:rsidTr="00002868">
        <w:tc>
          <w:tcPr>
            <w:tcW w:w="2423" w:type="dxa"/>
          </w:tcPr>
          <w:p w:rsidR="00BA5544" w:rsidRDefault="00BA5544" w:rsidP="00002868">
            <w:r>
              <w:t>Triggering event:</w:t>
            </w:r>
          </w:p>
        </w:tc>
        <w:tc>
          <w:tcPr>
            <w:tcW w:w="6503" w:type="dxa"/>
            <w:gridSpan w:val="2"/>
          </w:tcPr>
          <w:p w:rsidR="00BA5544" w:rsidRDefault="00BA5544" w:rsidP="00002868">
            <w:r>
              <w:t>Email and password is provided by the user</w:t>
            </w:r>
          </w:p>
        </w:tc>
      </w:tr>
      <w:tr w:rsidR="00BA5544" w:rsidTr="00002868">
        <w:tc>
          <w:tcPr>
            <w:tcW w:w="2423" w:type="dxa"/>
          </w:tcPr>
          <w:p w:rsidR="00BA5544" w:rsidRDefault="00BA5544" w:rsidP="00002868">
            <w:r>
              <w:t>Brief description:</w:t>
            </w:r>
          </w:p>
        </w:tc>
        <w:tc>
          <w:tcPr>
            <w:tcW w:w="6503" w:type="dxa"/>
            <w:gridSpan w:val="2"/>
          </w:tcPr>
          <w:p w:rsidR="00BA5544" w:rsidRDefault="00BA5544" w:rsidP="00002868">
            <w:r>
              <w:t>System grant access to the user with right authentication</w:t>
            </w:r>
          </w:p>
        </w:tc>
      </w:tr>
      <w:tr w:rsidR="00BA5544" w:rsidTr="00002868">
        <w:tc>
          <w:tcPr>
            <w:tcW w:w="2423" w:type="dxa"/>
          </w:tcPr>
          <w:p w:rsidR="00BA5544" w:rsidRDefault="00BA5544" w:rsidP="00002868">
            <w:r>
              <w:t>Actors:</w:t>
            </w:r>
          </w:p>
        </w:tc>
        <w:tc>
          <w:tcPr>
            <w:tcW w:w="6503" w:type="dxa"/>
            <w:gridSpan w:val="2"/>
          </w:tcPr>
          <w:p w:rsidR="00BA5544" w:rsidRDefault="00BA5544" w:rsidP="00002868">
            <w:r>
              <w:t>User</w:t>
            </w:r>
          </w:p>
        </w:tc>
      </w:tr>
      <w:tr w:rsidR="00BA5544" w:rsidTr="00002868">
        <w:tc>
          <w:tcPr>
            <w:tcW w:w="2423" w:type="dxa"/>
          </w:tcPr>
          <w:p w:rsidR="00BA5544" w:rsidRDefault="00BA5544" w:rsidP="00002868">
            <w:r>
              <w:t>Related use cases</w:t>
            </w:r>
          </w:p>
        </w:tc>
        <w:tc>
          <w:tcPr>
            <w:tcW w:w="6503" w:type="dxa"/>
            <w:gridSpan w:val="2"/>
          </w:tcPr>
          <w:p w:rsidR="00BA5544" w:rsidRDefault="00BA5544" w:rsidP="00002868">
            <w:r>
              <w:t>None</w:t>
            </w:r>
          </w:p>
        </w:tc>
      </w:tr>
      <w:tr w:rsidR="00BA5544" w:rsidTr="00002868">
        <w:tc>
          <w:tcPr>
            <w:tcW w:w="2423" w:type="dxa"/>
          </w:tcPr>
          <w:p w:rsidR="00BA5544" w:rsidRDefault="00BA5544" w:rsidP="00002868">
            <w:r>
              <w:t>Stakeholders:</w:t>
            </w:r>
          </w:p>
        </w:tc>
        <w:tc>
          <w:tcPr>
            <w:tcW w:w="6503" w:type="dxa"/>
            <w:gridSpan w:val="2"/>
          </w:tcPr>
          <w:p w:rsidR="00BA5544" w:rsidRDefault="00BA5544" w:rsidP="00002868">
            <w:r>
              <w:t>User</w:t>
            </w:r>
          </w:p>
        </w:tc>
      </w:tr>
      <w:tr w:rsidR="00BA5544" w:rsidTr="00002868">
        <w:tc>
          <w:tcPr>
            <w:tcW w:w="2423" w:type="dxa"/>
          </w:tcPr>
          <w:p w:rsidR="00BA5544" w:rsidRDefault="00BA5544" w:rsidP="00002868">
            <w:r>
              <w:t>Preconditions:</w:t>
            </w:r>
          </w:p>
        </w:tc>
        <w:tc>
          <w:tcPr>
            <w:tcW w:w="6503" w:type="dxa"/>
            <w:gridSpan w:val="2"/>
          </w:tcPr>
          <w:p w:rsidR="00BA5544" w:rsidRDefault="00BA5544" w:rsidP="00002868">
            <w:r>
              <w:t>Must provide a valid account to the website to access its page</w:t>
            </w:r>
          </w:p>
        </w:tc>
      </w:tr>
      <w:tr w:rsidR="00BA5544" w:rsidTr="00002868">
        <w:tc>
          <w:tcPr>
            <w:tcW w:w="2423" w:type="dxa"/>
          </w:tcPr>
          <w:p w:rsidR="00BA5544" w:rsidRDefault="00BA5544" w:rsidP="00002868">
            <w:r>
              <w:t>Postconditions:</w:t>
            </w:r>
          </w:p>
        </w:tc>
        <w:tc>
          <w:tcPr>
            <w:tcW w:w="6503" w:type="dxa"/>
            <w:gridSpan w:val="2"/>
          </w:tcPr>
          <w:p w:rsidR="00BA5544" w:rsidRDefault="00BA5544" w:rsidP="00002868">
            <w:r>
              <w:t>Not valid login will be prompted by error message and suggestion to register.</w:t>
            </w:r>
          </w:p>
        </w:tc>
      </w:tr>
      <w:tr w:rsidR="00BA5544" w:rsidTr="00002868">
        <w:tc>
          <w:tcPr>
            <w:tcW w:w="2423" w:type="dxa"/>
            <w:vMerge w:val="restart"/>
          </w:tcPr>
          <w:p w:rsidR="00BA5544" w:rsidRDefault="00BA5544" w:rsidP="00002868">
            <w:r>
              <w:t>Flow of activities:</w:t>
            </w:r>
          </w:p>
        </w:tc>
        <w:tc>
          <w:tcPr>
            <w:tcW w:w="3384" w:type="dxa"/>
          </w:tcPr>
          <w:p w:rsidR="00BA5544" w:rsidRDefault="00BA5544" w:rsidP="00002868">
            <w:pPr>
              <w:jc w:val="center"/>
            </w:pPr>
            <w:r>
              <w:t>Actor</w:t>
            </w:r>
          </w:p>
        </w:tc>
        <w:tc>
          <w:tcPr>
            <w:tcW w:w="3119" w:type="dxa"/>
          </w:tcPr>
          <w:p w:rsidR="00BA5544" w:rsidRDefault="00BA5544" w:rsidP="00002868">
            <w:pPr>
              <w:jc w:val="center"/>
            </w:pPr>
            <w:r>
              <w:t>System</w:t>
            </w:r>
          </w:p>
        </w:tc>
      </w:tr>
      <w:tr w:rsidR="00BA5544" w:rsidTr="00002868">
        <w:tc>
          <w:tcPr>
            <w:tcW w:w="2423" w:type="dxa"/>
            <w:vMerge/>
          </w:tcPr>
          <w:p w:rsidR="00BA5544" w:rsidRDefault="00BA5544" w:rsidP="00002868"/>
        </w:tc>
        <w:tc>
          <w:tcPr>
            <w:tcW w:w="3384" w:type="dxa"/>
          </w:tcPr>
          <w:p w:rsidR="00BA5544" w:rsidRDefault="00BA5544" w:rsidP="00BA5544">
            <w:r>
              <w:t>1. Insert user email and password on the login page</w:t>
            </w:r>
          </w:p>
        </w:tc>
        <w:tc>
          <w:tcPr>
            <w:tcW w:w="3119" w:type="dxa"/>
          </w:tcPr>
          <w:p w:rsidR="00BA5544" w:rsidRDefault="00BA5544" w:rsidP="00002868">
            <w:r>
              <w:t>1.1. Check if user is registered to the system.</w:t>
            </w:r>
          </w:p>
          <w:p w:rsidR="00BA5544" w:rsidRDefault="00BA5544" w:rsidP="00002868"/>
          <w:p w:rsidR="00BA5544" w:rsidRDefault="00BA5544" w:rsidP="00002868">
            <w:r>
              <w:t>1.2. Grant access to the webpage</w:t>
            </w:r>
          </w:p>
        </w:tc>
      </w:tr>
      <w:tr w:rsidR="00BA5544" w:rsidTr="00002868">
        <w:tc>
          <w:tcPr>
            <w:tcW w:w="2423" w:type="dxa"/>
          </w:tcPr>
          <w:p w:rsidR="00BA5544" w:rsidRDefault="00BA5544" w:rsidP="00002868">
            <w:r>
              <w:t>Expectation conditions:</w:t>
            </w:r>
          </w:p>
        </w:tc>
        <w:tc>
          <w:tcPr>
            <w:tcW w:w="6503" w:type="dxa"/>
            <w:gridSpan w:val="2"/>
          </w:tcPr>
          <w:p w:rsidR="00BA5544" w:rsidRDefault="00BA5544" w:rsidP="00002868">
            <w:r>
              <w:t>None</w:t>
            </w:r>
            <w:bookmarkStart w:id="1" w:name="_GoBack"/>
            <w:bookmarkEnd w:id="1"/>
          </w:p>
        </w:tc>
      </w:tr>
    </w:tbl>
    <w:p w:rsidR="00BA5544" w:rsidRDefault="00BA5544"/>
    <w:sectPr w:rsidR="00BA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5DC" w:rsidRDefault="004D25DC" w:rsidP="00B14D30">
      <w:pPr>
        <w:spacing w:after="0" w:line="240" w:lineRule="auto"/>
      </w:pPr>
      <w:r>
        <w:separator/>
      </w:r>
    </w:p>
  </w:endnote>
  <w:endnote w:type="continuationSeparator" w:id="0">
    <w:p w:rsidR="004D25DC" w:rsidRDefault="004D25DC" w:rsidP="00B1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5DC" w:rsidRDefault="004D25DC" w:rsidP="00B14D30">
      <w:pPr>
        <w:spacing w:after="0" w:line="240" w:lineRule="auto"/>
      </w:pPr>
      <w:r>
        <w:separator/>
      </w:r>
    </w:p>
  </w:footnote>
  <w:footnote w:type="continuationSeparator" w:id="0">
    <w:p w:rsidR="004D25DC" w:rsidRDefault="004D25DC" w:rsidP="00B14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50D42"/>
    <w:multiLevelType w:val="multilevel"/>
    <w:tmpl w:val="B80068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3634B86"/>
    <w:multiLevelType w:val="multilevel"/>
    <w:tmpl w:val="1CB470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 I I">
    <w15:presenceInfo w15:providerId="None" w15:userId="X I 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C6"/>
    <w:rsid w:val="000342B5"/>
    <w:rsid w:val="00044A9F"/>
    <w:rsid w:val="00070ACA"/>
    <w:rsid w:val="000B2533"/>
    <w:rsid w:val="0012419F"/>
    <w:rsid w:val="00161F97"/>
    <w:rsid w:val="00176C7D"/>
    <w:rsid w:val="00227545"/>
    <w:rsid w:val="00237ECD"/>
    <w:rsid w:val="002933B2"/>
    <w:rsid w:val="002A3FC6"/>
    <w:rsid w:val="002C49EE"/>
    <w:rsid w:val="003368BB"/>
    <w:rsid w:val="003C6D15"/>
    <w:rsid w:val="00413109"/>
    <w:rsid w:val="004349BB"/>
    <w:rsid w:val="004A4D6A"/>
    <w:rsid w:val="004D25DC"/>
    <w:rsid w:val="005D0C49"/>
    <w:rsid w:val="00625F7A"/>
    <w:rsid w:val="006D533F"/>
    <w:rsid w:val="006D6AA7"/>
    <w:rsid w:val="007E4FE2"/>
    <w:rsid w:val="00810BC6"/>
    <w:rsid w:val="0084217B"/>
    <w:rsid w:val="008A1BA4"/>
    <w:rsid w:val="008E1A5C"/>
    <w:rsid w:val="00943D1F"/>
    <w:rsid w:val="00A06853"/>
    <w:rsid w:val="00A736B5"/>
    <w:rsid w:val="00AA294B"/>
    <w:rsid w:val="00B14D30"/>
    <w:rsid w:val="00BA5544"/>
    <w:rsid w:val="00C376DB"/>
    <w:rsid w:val="00CF23D5"/>
    <w:rsid w:val="00D43699"/>
    <w:rsid w:val="00DE68F2"/>
    <w:rsid w:val="00E06776"/>
    <w:rsid w:val="00EA195C"/>
    <w:rsid w:val="00F125AE"/>
    <w:rsid w:val="00F2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9E977-2749-418D-A982-134A1DE73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B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E68F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14D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4D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4D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DF73-7168-4C5C-81FB-CEAF6E7A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I I</dc:creator>
  <cp:keywords/>
  <dc:description/>
  <cp:lastModifiedBy>X I I</cp:lastModifiedBy>
  <cp:revision>22</cp:revision>
  <dcterms:created xsi:type="dcterms:W3CDTF">2017-08-17T01:55:00Z</dcterms:created>
  <dcterms:modified xsi:type="dcterms:W3CDTF">2017-08-18T01:49:00Z</dcterms:modified>
</cp:coreProperties>
</file>